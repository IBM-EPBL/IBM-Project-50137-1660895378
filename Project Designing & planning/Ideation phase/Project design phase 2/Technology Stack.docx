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100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 xml:space="preserve">9 </w:t>
            </w:r>
            <w:r>
              <w:rPr>
                <w:rFonts w:ascii="Arial" w:cs="Arial" w:eastAsia="Arial" w:hAnsi="Arial"/>
                <w:lang w:val="en-US"/>
              </w:rPr>
              <w:t>November</w:t>
            </w:r>
            <w:r>
              <w:rPr>
                <w:rFonts w:ascii="Arial" w:cs="Arial" w:eastAsia="Arial" w:hAnsi="Arial"/>
              </w:rPr>
              <w:t xml:space="preserve"> 2022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PNT2022TMID</w:t>
            </w:r>
            <w:r>
              <w:rPr>
                <w:rFonts w:ascii="Arial" w:cs="Arial" w:eastAsia="Arial" w:hAnsi="Arial"/>
                <w:lang w:val="en-US"/>
              </w:rPr>
              <w:t>39808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 xml:space="preserve">Ai </w:t>
            </w:r>
            <w:r>
              <w:rPr>
                <w:rFonts w:ascii="Arial" w:cs="Arial" w:eastAsia="Arial" w:hAnsi="Arial"/>
                <w:lang w:val="en-US"/>
              </w:rPr>
              <w:t>powerd nu</w:t>
            </w:r>
            <w:r>
              <w:rPr>
                <w:rFonts w:ascii="Arial" w:cs="Arial" w:eastAsia="Arial" w:hAnsi="Arial"/>
                <w:lang w:val="en-US"/>
              </w:rPr>
              <w:t>trition for f</w:t>
            </w:r>
            <w:r>
              <w:rPr>
                <w:rFonts w:ascii="Arial" w:cs="Arial" w:eastAsia="Arial" w:hAnsi="Arial"/>
                <w:lang w:val="en-US"/>
              </w:rPr>
              <w:t>itness enthusiast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4 Marks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Technical Architecture:</w:t>
      </w:r>
    </w:p>
    <w:p>
      <w:pPr>
        <w:pStyle w:val="style0"/>
        <w:rPr>
          <w:rFonts w:ascii="Arial" w:cs="Arial" w:eastAsia="Arial" w:hAns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1066800</wp:posOffset>
                </wp:positionH>
                <wp:positionV relativeFrom="paragraph">
                  <wp:posOffset>58419</wp:posOffset>
                </wp:positionV>
                <wp:extent cx="8058150" cy="4829175"/>
                <wp:effectExtent l="57150" t="38100" r="57150" b="104775"/>
                <wp:wrapNone/>
                <wp:docPr id="1026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58150" cy="4829175"/>
                        </a:xfrm>
                        <a:prstGeom prst="rect"/>
                        <a:ln cmpd="sng" cap="flat" w="28575">
                          <a:solidFill>
                            <a:srgbClr val="548dd4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ed="f" stroked="t" style="position:absolute;margin-left:84.0pt;margin-top:4.6pt;width:634.5pt;height:380.25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548dd4" weight="2.25pt"/>
                <v:fill/>
                <v:shadow on="t" color="black" offset="-4.371139E-8pt,1.0pt" opacity="22937f" origin=",0.5" type="perspective"/>
              </v:rect>
            </w:pict>
          </mc:Fallback>
        </mc:AlternateContent>
      </w:r>
      <w:del w:id="0" w:author="Bindhu Mohan" w:date="2022-10-15T08:43:00Z">
        <w:r w:rsidDel="C1B0A2DD">
          <w:rPr>
            <w:noProof/>
          </w:rPr>
          <w:drawing>
            <wp:anchor distT="0" distB="0" distL="114300" distR="114300" simplePos="false" relativeHeight="2" behindDoc="false" locked="false" layoutInCell="true" allowOverlap="true">
              <wp:simplePos x="0" y="0"/>
              <wp:positionH relativeFrom="column">
                <wp:posOffset>1247775</wp:posOffset>
              </wp:positionH>
              <wp:positionV relativeFrom="paragraph">
                <wp:posOffset>200660</wp:posOffset>
              </wp:positionV>
              <wp:extent cx="7877174" cy="4562475"/>
              <wp:effectExtent l="0" t="0" r="0" b="9525"/>
              <wp:wrapSquare wrapText="bothSides"/>
              <wp:docPr id="1027" name="image1.png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</pic:nvPicPr>
                    <pic:blipFill>
                      <a:blip r:embed="rId2" cstate="print"/>
                      <a:srcRect l="4595" t="6339" r="0" b="12282"/>
                      <a:stretch/>
                    </pic:blipFill>
                    <pic:spPr>
                      <a:xfrm rot="0">
                        <a:off x="0" y="0"/>
                        <a:ext cx="7877174" cy="4562475"/>
                      </a:xfrm>
                      <a:prstGeom prst="rect"/>
                      <a:ln cmpd="sng" cap="flat"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157"/>
        <w:rPr/>
      </w:pPr>
      <w:r>
        <w:tab/>
      </w:r>
      <w:r>
        <w:tab/>
      </w:r>
      <w:r>
        <w:tab/>
      </w:r>
      <w:r>
        <w:br/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Table-1: Components &amp; Technologies:</w:t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tbl>
      <w:tblPr>
        <w:tblStyle w:val="style4101"/>
        <w:tblW w:w="150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"/>
        <w:gridCol w:w="4259"/>
        <w:gridCol w:w="5548"/>
        <w:gridCol w:w="4396"/>
      </w:tblGrid>
      <w:tr>
        <w:trPr>
          <w:trHeight w:val="605" w:hRule="atLeast"/>
        </w:trPr>
        <w:tc>
          <w:tcPr>
            <w:tcW w:w="88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</w:t>
            </w:r>
            <w:r>
              <w:rPr>
                <w:rFonts w:ascii="Arial" w:cs="Arial" w:eastAsia="Arial" w:hAnsi="Arial"/>
                <w:b/>
              </w:rPr>
              <w:t xml:space="preserve"> </w:t>
            </w:r>
            <w:r>
              <w:rPr>
                <w:rFonts w:ascii="Arial" w:cs="Arial" w:eastAsia="Arial" w:hAnsi="Arial"/>
                <w:b/>
              </w:rPr>
              <w:t>No</w:t>
            </w:r>
          </w:p>
        </w:tc>
        <w:tc>
          <w:tcPr>
            <w:tcW w:w="425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Component</w:t>
            </w:r>
          </w:p>
        </w:tc>
        <w:tc>
          <w:tcPr>
            <w:tcW w:w="554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439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Technology</w:t>
            </w:r>
          </w:p>
        </w:tc>
      </w:tr>
      <w:tr>
        <w:tblPrEx/>
        <w:trPr>
          <w:trHeight w:val="481" w:hRule="atLeast"/>
        </w:trPr>
        <w:tc>
          <w:tcPr>
            <w:tcW w:w="886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25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Website</w:t>
            </w:r>
          </w:p>
        </w:tc>
        <w:tc>
          <w:tcPr>
            <w:tcW w:w="554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Customer can proceed the website and interact with the chatbot to get the desire product</w:t>
            </w:r>
          </w:p>
        </w:tc>
        <w:tc>
          <w:tcPr>
            <w:tcW w:w="439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HTML, CSS, JavaScript, Watson chatbot</w:t>
            </w:r>
          </w:p>
        </w:tc>
      </w:tr>
      <w:tr>
        <w:tblPrEx/>
        <w:trPr>
          <w:trHeight w:val="462" w:hRule="atLeast"/>
        </w:trPr>
        <w:tc>
          <w:tcPr>
            <w:tcW w:w="886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25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Docker</w:t>
            </w:r>
          </w:p>
        </w:tc>
        <w:tc>
          <w:tcPr>
            <w:tcW w:w="554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Service for storing the private container images</w:t>
            </w:r>
          </w:p>
        </w:tc>
        <w:tc>
          <w:tcPr>
            <w:tcW w:w="439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Container</w:t>
            </w:r>
          </w:p>
        </w:tc>
      </w:tr>
      <w:tr>
        <w:tblPrEx/>
        <w:trPr>
          <w:trHeight w:val="462" w:hRule="atLeast"/>
        </w:trPr>
        <w:tc>
          <w:tcPr>
            <w:tcW w:w="886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25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Object Storage</w:t>
            </w:r>
          </w:p>
        </w:tc>
        <w:tc>
          <w:tcPr>
            <w:tcW w:w="554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Bucket are used to upload the images and files</w:t>
            </w:r>
          </w:p>
        </w:tc>
        <w:tc>
          <w:tcPr>
            <w:tcW w:w="439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Bucket</w:t>
            </w:r>
          </w:p>
        </w:tc>
      </w:tr>
      <w:tr>
        <w:tblPrEx/>
        <w:trPr>
          <w:trHeight w:val="462" w:hRule="atLeast"/>
        </w:trPr>
        <w:tc>
          <w:tcPr>
            <w:tcW w:w="886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25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Kubernetes</w:t>
            </w:r>
          </w:p>
        </w:tc>
        <w:tc>
          <w:tcPr>
            <w:tcW w:w="554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Manage the complete process in the stable state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If any software crash it automatically restart the work</w:t>
            </w:r>
          </w:p>
        </w:tc>
        <w:tc>
          <w:tcPr>
            <w:tcW w:w="439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Kubernetes </w:t>
            </w:r>
          </w:p>
        </w:tc>
      </w:tr>
      <w:tr>
        <w:tblPrEx/>
        <w:trPr>
          <w:trHeight w:val="481" w:hRule="atLeast"/>
        </w:trPr>
        <w:tc>
          <w:tcPr>
            <w:tcW w:w="886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25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DB2</w:t>
            </w:r>
          </w:p>
        </w:tc>
        <w:tc>
          <w:tcPr>
            <w:tcW w:w="554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Data types are String,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rPr>
                <w:rFonts w:ascii="Arial" w:cs="Arial" w:eastAsia="Arial" w:hAnsi="Arial"/>
              </w:rPr>
              <w:t>Numeric,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rPr>
                <w:rFonts w:ascii="Arial" w:cs="Arial" w:eastAsia="Arial" w:hAnsi="Arial"/>
              </w:rPr>
              <w:t>Date, time, and timestamp distinct types.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Act_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rPr>
                <w:rFonts w:ascii="Arial" w:cs="Arial" w:eastAsia="Arial" w:hAnsi="Arial"/>
              </w:rPr>
              <w:t>sortmem</w:t>
            </w:r>
            <w:r>
              <w:rPr>
                <w:rFonts w:ascii="Arial" w:cs="Arial" w:eastAsia="Arial" w:hAnsi="Arial"/>
              </w:rPr>
              <w:t>_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rPr>
                <w:rFonts w:ascii="Arial" w:cs="Arial" w:eastAsia="Arial" w:hAnsi="Arial"/>
              </w:rPr>
              <w:t>limit,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rPr>
                <w:rFonts w:ascii="Arial" w:cs="Arial" w:eastAsia="Arial" w:hAnsi="Arial"/>
              </w:rPr>
              <w:t>auto_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rPr>
                <w:rFonts w:ascii="Arial" w:cs="Arial" w:eastAsia="Arial" w:hAnsi="Arial"/>
              </w:rPr>
              <w:t>del_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rPr>
                <w:rFonts w:ascii="Arial" w:cs="Arial" w:eastAsia="Arial" w:hAnsi="Arial"/>
              </w:rPr>
              <w:t>rec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rPr>
                <w:rFonts w:ascii="Arial" w:cs="Arial" w:eastAsia="Arial" w:hAnsi="Arial"/>
              </w:rPr>
              <w:t>_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rPr>
                <w:rFonts w:ascii="Arial" w:cs="Arial" w:eastAsia="Arial" w:hAnsi="Arial"/>
              </w:rPr>
              <w:t>obj</w:t>
            </w:r>
            <w:r>
              <w:rPr>
                <w:rFonts w:ascii="Arial" w:cs="Arial" w:eastAsia="Arial" w:hAnsi="Arial"/>
              </w:rPr>
              <w:t>,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rPr>
                <w:rFonts w:ascii="Arial" w:cs="Arial" w:eastAsia="Arial" w:hAnsi="Arial"/>
              </w:rPr>
              <w:t>auto_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rPr>
                <w:rFonts w:ascii="Arial" w:cs="Arial" w:eastAsia="Arial" w:hAnsi="Arial"/>
              </w:rPr>
              <w:t>maint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rPr>
                <w:rFonts w:ascii="Arial" w:cs="Arial" w:eastAsia="Arial" w:hAnsi="Arial"/>
              </w:rPr>
              <w:t>Configuration .</w:t>
            </w:r>
          </w:p>
        </w:tc>
        <w:tc>
          <w:tcPr>
            <w:tcW w:w="439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MySQL</w:t>
            </w:r>
          </w:p>
        </w:tc>
      </w:tr>
      <w:tr>
        <w:tblPrEx/>
        <w:trPr>
          <w:trHeight w:val="481" w:hRule="atLeast"/>
        </w:trPr>
        <w:tc>
          <w:tcPr>
            <w:tcW w:w="886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25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Cloud DB2</w:t>
            </w:r>
          </w:p>
        </w:tc>
        <w:tc>
          <w:tcPr>
            <w:tcW w:w="554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 fully managed cloud database with AI capabilities that keep our website running 24*7.</w:t>
            </w:r>
          </w:p>
        </w:tc>
        <w:tc>
          <w:tcPr>
            <w:tcW w:w="439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DB2</w:t>
            </w:r>
          </w:p>
        </w:tc>
      </w:tr>
      <w:tr>
        <w:tblPrEx/>
        <w:trPr>
          <w:trHeight w:val="481" w:hRule="atLeast"/>
        </w:trPr>
        <w:tc>
          <w:tcPr>
            <w:tcW w:w="886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25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Watson chatbot </w:t>
            </w:r>
          </w:p>
        </w:tc>
        <w:tc>
          <w:tcPr>
            <w:tcW w:w="554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Customers can search the product easily by human-like interaction with bot.</w:t>
            </w:r>
          </w:p>
        </w:tc>
        <w:tc>
          <w:tcPr>
            <w:tcW w:w="439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Watson Assistant</w:t>
            </w:r>
          </w:p>
        </w:tc>
      </w:tr>
      <w:tr>
        <w:tblPrEx/>
        <w:trPr>
          <w:trHeight w:val="481" w:hRule="atLeast"/>
        </w:trPr>
        <w:tc>
          <w:tcPr>
            <w:tcW w:w="886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25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Infrastructure (Server / Cloud)</w:t>
            </w:r>
          </w:p>
        </w:tc>
        <w:tc>
          <w:tcPr>
            <w:tcW w:w="554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Deployment on Local System / Cloud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Local Server Configuration: Anaconda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Cloud Sever Configuration: IBM cloud</w:t>
            </w:r>
          </w:p>
        </w:tc>
        <w:tc>
          <w:tcPr>
            <w:tcW w:w="439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Local, Cloud Foundry, Kubernetes, etc.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Table-2: Application Characteristics:</w:t>
      </w:r>
    </w:p>
    <w:tbl>
      <w:tblPr>
        <w:tblStyle w:val="style4102"/>
        <w:tblW w:w="15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8"/>
        <w:gridCol w:w="4273"/>
        <w:gridCol w:w="5565"/>
        <w:gridCol w:w="4410"/>
      </w:tblGrid>
      <w:tr>
        <w:trPr>
          <w:trHeight w:val="535" w:hRule="atLeast"/>
          <w:tblHeader/>
        </w:trPr>
        <w:tc>
          <w:tcPr>
            <w:tcW w:w="88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</w:t>
            </w:r>
            <w:r>
              <w:rPr>
                <w:rFonts w:ascii="Arial" w:cs="Arial" w:eastAsia="Arial" w:hAnsi="Arial"/>
                <w:b/>
              </w:rPr>
              <w:t xml:space="preserve"> </w:t>
            </w:r>
            <w:r>
              <w:rPr>
                <w:rFonts w:ascii="Arial" w:cs="Arial" w:eastAsia="Arial" w:hAnsi="Arial"/>
                <w:b/>
              </w:rPr>
              <w:t>No</w:t>
            </w:r>
          </w:p>
        </w:tc>
        <w:tc>
          <w:tcPr>
            <w:tcW w:w="4273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Characteristics</w:t>
            </w:r>
          </w:p>
        </w:tc>
        <w:tc>
          <w:tcPr>
            <w:tcW w:w="556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441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 xml:space="preserve">Technology </w:t>
            </w:r>
          </w:p>
        </w:tc>
      </w:tr>
      <w:tr>
        <w:tblPrEx/>
        <w:trPr>
          <w:trHeight w:val="227" w:hRule="atLeast"/>
        </w:trPr>
        <w:tc>
          <w:tcPr>
            <w:tcW w:w="888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273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Open-Source Frameworks</w:t>
            </w:r>
          </w:p>
        </w:tc>
        <w:tc>
          <w:tcPr>
            <w:tcW w:w="556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Cloud Stack,</w:t>
            </w:r>
            <w:ins w:id="1" w:author="Bindhu Mohan" w:date="2022-10-15T08:54:00Z">
              <w:r w:rsidR="BB4BA820">
                <w:rPr>
                  <w:rFonts w:ascii="Arial" w:cs="Arial" w:eastAsia="Arial" w:hAnsi="Arial"/>
                </w:rPr>
                <w:t xml:space="preserve"> </w:t>
              </w:r>
            </w:ins>
            <w:r>
              <w:rPr>
                <w:rFonts w:ascii="Arial" w:cs="Arial" w:eastAsia="Arial" w:hAnsi="Arial"/>
              </w:rPr>
              <w:t>Eucalyptus.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Open Nebula,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rPr>
                <w:rFonts w:ascii="Arial" w:cs="Arial" w:eastAsia="Arial" w:hAnsi="Arial"/>
              </w:rPr>
              <w:t>App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rPr>
                <w:rFonts w:ascii="Arial" w:cs="Arial" w:eastAsia="Arial" w:hAnsi="Arial"/>
              </w:rPr>
              <w:t>Scale, Docker.</w:t>
            </w:r>
          </w:p>
        </w:tc>
        <w:tc>
          <w:tcPr>
            <w:tcW w:w="441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Docker</w:t>
            </w:r>
          </w:p>
        </w:tc>
      </w:tr>
      <w:tr>
        <w:tblPrEx/>
        <w:trPr>
          <w:trHeight w:val="227" w:hRule="atLeast"/>
        </w:trPr>
        <w:tc>
          <w:tcPr>
            <w:tcW w:w="888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273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Security Implementations</w:t>
            </w:r>
          </w:p>
        </w:tc>
        <w:tc>
          <w:tcPr>
            <w:tcW w:w="556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Authentication and password management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Accountability to authorize and monitor the use anonymous accounts and to remove</w:t>
            </w:r>
          </w:p>
        </w:tc>
        <w:tc>
          <w:tcPr>
            <w:tcW w:w="441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Encryptions, Secured Authorization.</w:t>
            </w:r>
          </w:p>
        </w:tc>
      </w:tr>
      <w:tr>
        <w:tblPrEx/>
        <w:trPr>
          <w:trHeight w:val="227" w:hRule="atLeast"/>
        </w:trPr>
        <w:tc>
          <w:tcPr>
            <w:tcW w:w="888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273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Scalable Architecture</w:t>
            </w:r>
          </w:p>
        </w:tc>
        <w:tc>
          <w:tcPr>
            <w:tcW w:w="556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To expand our server capacity, memory, or disc space so that more people may transact on your website.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rPr>
                <w:rFonts w:ascii="Arial" w:cs="Arial" w:eastAsia="Arial" w:hAnsi="Arial"/>
              </w:rPr>
              <w:t>Chat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rPr>
                <w:rFonts w:ascii="Arial" w:cs="Arial" w:eastAsia="Arial" w:hAnsi="Arial"/>
              </w:rPr>
              <w:t>bots to provide scalable customer support.</w:t>
            </w:r>
          </w:p>
        </w:tc>
        <w:tc>
          <w:tcPr>
            <w:tcW w:w="441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DB2, Watson chatbot</w:t>
            </w:r>
          </w:p>
        </w:tc>
      </w:tr>
      <w:tr>
        <w:tblPrEx/>
        <w:trPr>
          <w:trHeight w:val="227" w:hRule="atLeast"/>
        </w:trPr>
        <w:tc>
          <w:tcPr>
            <w:tcW w:w="888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273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Availability</w:t>
            </w:r>
          </w:p>
        </w:tc>
        <w:tc>
          <w:tcPr>
            <w:tcW w:w="556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The administrator needs to look up the stock availability in the database</w:t>
            </w:r>
          </w:p>
        </w:tc>
        <w:tc>
          <w:tcPr>
            <w:tcW w:w="441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Docker</w:t>
            </w:r>
          </w:p>
        </w:tc>
      </w:tr>
      <w:tr>
        <w:tblPrEx/>
        <w:trPr>
          <w:trHeight w:val="674" w:hRule="atLeast"/>
        </w:trPr>
        <w:tc>
          <w:tcPr>
            <w:tcW w:w="888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273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Performance</w:t>
            </w:r>
          </w:p>
        </w:tc>
        <w:tc>
          <w:tcPr>
            <w:tcW w:w="556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Speed up the webpage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Site optimization based on data analysis.</w:t>
            </w:r>
          </w:p>
        </w:tc>
        <w:tc>
          <w:tcPr>
            <w:tcW w:w="441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Kubern</w:t>
            </w:r>
            <w:r>
              <w:rPr>
                <w:rFonts w:ascii="Arial" w:cs="Arial" w:eastAsia="Arial" w:hAnsi="Arial"/>
              </w:rPr>
              <w:t>e</w:t>
            </w:r>
            <w:r>
              <w:rPr>
                <w:rFonts w:ascii="Arial" w:cs="Arial" w:eastAsia="Arial" w:hAnsi="Arial"/>
              </w:rPr>
              <w:t>tes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426" w:right="0" w:bottom="426" w:left="900" w:header="708" w:footer="708" w:gutter="0"/>
      <w:pgNumType w:start="1"/>
      <w:cols w:space="720"/>
      <w:sectPrChange w:id="2" w:author="Bindhu Mohan" w:date="2022-10-15T08:51:00Z">
        <w:sectPr>
          <w:pgSz w:w="16838" w:h="11906"/>
          <w:pgMar w:top="1440" w:right="851" w:bottom="1134" w:left="1440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14E2A6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DA7C729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ta-IN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31">
    <w:name w:val="header"/>
    <w:basedOn w:val="style0"/>
    <w:next w:val="style31"/>
    <w:link w:val="style4103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3">
    <w:name w:val="Header Char_d4ec2dc5-4b47-4776-89be-4d5554dd2112"/>
    <w:basedOn w:val="style65"/>
    <w:next w:val="style4103"/>
    <w:link w:val="style31"/>
    <w:uiPriority w:val="99"/>
  </w:style>
  <w:style w:type="paragraph" w:styleId="style32">
    <w:name w:val="footer"/>
    <w:basedOn w:val="style0"/>
    <w:next w:val="style32"/>
    <w:link w:val="style4104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4">
    <w:name w:val="Footer Char_a9e560fb-1038-4a9c-aae9-80e68d1cf6e7"/>
    <w:basedOn w:val="style65"/>
    <w:next w:val="style4104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QSUHTUXZSo5rVb3w6o49vSCMug==">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280</Words>
  <Pages>3</Pages>
  <Characters>1696</Characters>
  <Application>WPS Office</Application>
  <DocSecurity>0</DocSecurity>
  <Paragraphs>123</Paragraphs>
  <ScaleCrop>false</ScaleCrop>
  <LinksUpToDate>false</LinksUpToDate>
  <CharactersWithSpaces>1916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2022-10-15T09:30:00Z</dcterms:created>
  <dc:creator>ELCOT</dc:creator>
  <lastModifiedBy>POCO M2 Pro</lastModifiedBy>
  <lastPrinted>2022-10-15T09:26:00Z</lastPrinted>
  <dcterms:modified xsi:type="dcterms:W3CDTF">2022-11-09T06:12:29Z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